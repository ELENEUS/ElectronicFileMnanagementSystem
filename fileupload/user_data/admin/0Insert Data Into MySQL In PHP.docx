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8F" w:rsidRPr="009C288F" w:rsidRDefault="009C288F" w:rsidP="009C288F">
      <w:pPr>
        <w:spacing w:before="216" w:after="216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Insert Data </w:t>
      </w:r>
      <w:proofErr w:type="gramStart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>Into</w:t>
      </w:r>
      <w:proofErr w:type="gramEnd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PHP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will insert data in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database using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INSERT statement.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28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Insert Syntax:</w:t>
      </w:r>
    </w:p>
    <w:p w:rsidR="009C288F" w:rsidRPr="009C288F" w:rsidRDefault="009C288F" w:rsidP="009C288F">
      <w:pPr>
        <w:numPr>
          <w:ilvl w:val="0"/>
          <w:numId w:val="1"/>
        </w:numPr>
        <w:pBdr>
          <w:top w:val="single" w:sz="2" w:space="8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INSERT INTO `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table_name</w:t>
      </w:r>
      <w:proofErr w:type="spellEnd"/>
      <w:proofErr w:type="gram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`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(</w:t>
      </w:r>
      <w:proofErr w:type="gram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column_1,column_2,...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)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  <w:r w:rsidRPr="009C288F">
        <w:rPr>
          <w:rFonts w:ascii="inherit" w:eastAsia="Times New Roman" w:hAnsi="inherit" w:cs="Consolas"/>
          <w:b/>
          <w:bCs/>
          <w:color w:val="D171DD"/>
          <w:sz w:val="25"/>
        </w:rPr>
        <w:t>VALUES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(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value_1,value_2,...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)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>Now, Create a new file named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insert.php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folder and copy – paste below code inside it.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insert.php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8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&lt;?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php</w:t>
      </w:r>
      <w:proofErr w:type="spell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include </w:t>
      </w:r>
      <w:r w:rsidRPr="009C288F">
        <w:rPr>
          <w:rFonts w:ascii="inherit" w:eastAsia="Times New Roman" w:hAnsi="inherit" w:cs="Consolas"/>
          <w:color w:val="7CC379"/>
          <w:sz w:val="25"/>
        </w:rPr>
        <w:t>'config.php'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  <w:r w:rsidRPr="009C288F">
        <w:rPr>
          <w:rFonts w:ascii="inherit" w:eastAsia="Times New Roman" w:hAnsi="inherit" w:cs="Consolas"/>
          <w:color w:val="6B7C8B"/>
          <w:sz w:val="25"/>
        </w:rPr>
        <w:t xml:space="preserve"> //Database configuration file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proofErr w:type="spellStart"/>
      <w:r w:rsidRPr="009C288F">
        <w:rPr>
          <w:rFonts w:ascii="inherit" w:eastAsia="Times New Roman" w:hAnsi="inherit" w:cs="Consolas"/>
          <w:b/>
          <w:bCs/>
          <w:color w:val="D171DD"/>
          <w:sz w:val="25"/>
        </w:rPr>
        <w:t>mysqli_select_db</w:t>
      </w:r>
      <w:proofErr w:type="spellEnd"/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(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$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conn</w:t>
      </w:r>
      <w:proofErr w:type="spell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, $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db_name</w:t>
      </w:r>
      <w:proofErr w:type="spellEnd"/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)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$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sql</w:t>
      </w:r>
      <w:proofErr w:type="spell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= </w:t>
      </w:r>
      <w:r w:rsidRPr="009C288F">
        <w:rPr>
          <w:rFonts w:ascii="inherit" w:eastAsia="Times New Roman" w:hAnsi="inherit" w:cs="Consolas"/>
          <w:color w:val="7CC379"/>
          <w:sz w:val="25"/>
        </w:rPr>
        <w:t xml:space="preserve">"INSERT INTO users (id, </w:t>
      </w:r>
      <w:proofErr w:type="spellStart"/>
      <w:r w:rsidRPr="009C288F">
        <w:rPr>
          <w:rFonts w:ascii="inherit" w:eastAsia="Times New Roman" w:hAnsi="inherit" w:cs="Consolas"/>
          <w:color w:val="7CC379"/>
          <w:sz w:val="25"/>
        </w:rPr>
        <w:t>firstname</w:t>
      </w:r>
      <w:proofErr w:type="spellEnd"/>
      <w:r w:rsidRPr="009C288F">
        <w:rPr>
          <w:rFonts w:ascii="inherit" w:eastAsia="Times New Roman" w:hAnsi="inherit" w:cs="Consolas"/>
          <w:color w:val="7CC379"/>
          <w:sz w:val="25"/>
        </w:rPr>
        <w:t xml:space="preserve">, </w:t>
      </w:r>
      <w:proofErr w:type="spellStart"/>
      <w:r w:rsidRPr="009C288F">
        <w:rPr>
          <w:rFonts w:ascii="inherit" w:eastAsia="Times New Roman" w:hAnsi="inherit" w:cs="Consolas"/>
          <w:color w:val="7CC379"/>
          <w:sz w:val="25"/>
        </w:rPr>
        <w:t>lastname</w:t>
      </w:r>
      <w:proofErr w:type="spellEnd"/>
      <w:r w:rsidRPr="009C288F">
        <w:rPr>
          <w:rFonts w:ascii="inherit" w:eastAsia="Times New Roman" w:hAnsi="inherit" w:cs="Consolas"/>
          <w:color w:val="7CC379"/>
          <w:sz w:val="25"/>
        </w:rPr>
        <w:t>, email) VALUES (NULL,'Om','Dayal','Om@xmail.com')"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$query = </w:t>
      </w:r>
      <w:proofErr w:type="spellStart"/>
      <w:r w:rsidRPr="009C288F">
        <w:rPr>
          <w:rFonts w:ascii="inherit" w:eastAsia="Times New Roman" w:hAnsi="inherit" w:cs="Consolas"/>
          <w:b/>
          <w:bCs/>
          <w:color w:val="D171DD"/>
          <w:sz w:val="25"/>
        </w:rPr>
        <w:t>mysqli_query</w:t>
      </w:r>
      <w:proofErr w:type="spellEnd"/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(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$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conn</w:t>
      </w:r>
      <w:proofErr w:type="spell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, $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sql</w:t>
      </w:r>
      <w:proofErr w:type="spellEnd"/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)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b/>
          <w:bCs/>
          <w:color w:val="D171DD"/>
          <w:sz w:val="25"/>
        </w:rPr>
        <w:t>if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(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!$query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)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{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echo</w:t>
      </w:r>
      <w:proofErr w:type="gram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  <w:r w:rsidRPr="009C288F">
        <w:rPr>
          <w:rFonts w:ascii="inherit" w:eastAsia="Times New Roman" w:hAnsi="inherit" w:cs="Consolas"/>
          <w:color w:val="7CC379"/>
          <w:sz w:val="25"/>
        </w:rPr>
        <w:t xml:space="preserve">"User does not inserted. </w:t>
      </w:r>
      <w:proofErr w:type="gramStart"/>
      <w:r w:rsidRPr="009C288F">
        <w:rPr>
          <w:rFonts w:ascii="inherit" w:eastAsia="Times New Roman" w:hAnsi="inherit" w:cs="Consolas"/>
          <w:color w:val="7CC379"/>
          <w:sz w:val="25"/>
        </w:rPr>
        <w:t>Error :</w:t>
      </w:r>
      <w:proofErr w:type="gramEnd"/>
      <w:r w:rsidRPr="009C288F">
        <w:rPr>
          <w:rFonts w:ascii="inherit" w:eastAsia="Times New Roman" w:hAnsi="inherit" w:cs="Consolas"/>
          <w:color w:val="7CC379"/>
          <w:sz w:val="25"/>
        </w:rPr>
        <w:t xml:space="preserve"> "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. </w:t>
      </w:r>
      <w:proofErr w:type="spellStart"/>
      <w:r w:rsidRPr="009C288F">
        <w:rPr>
          <w:rFonts w:ascii="inherit" w:eastAsia="Times New Roman" w:hAnsi="inherit" w:cs="Consolas"/>
          <w:b/>
          <w:bCs/>
          <w:color w:val="D171DD"/>
          <w:sz w:val="25"/>
        </w:rPr>
        <w:t>mysqli_error</w:t>
      </w:r>
      <w:proofErr w:type="spellEnd"/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(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$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conn</w:t>
      </w:r>
      <w:proofErr w:type="spellEnd"/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)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}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else </w:t>
      </w: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{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echo</w:t>
      </w:r>
      <w:proofErr w:type="gram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</w:t>
      </w:r>
      <w:r w:rsidRPr="009C288F">
        <w:rPr>
          <w:rFonts w:ascii="inherit" w:eastAsia="Times New Roman" w:hAnsi="inherit" w:cs="Consolas"/>
          <w:color w:val="7CC379"/>
          <w:sz w:val="25"/>
        </w:rPr>
        <w:t>"User inserted successfully."</w:t>
      </w: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;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b/>
          <w:bCs/>
          <w:color w:val="6B7C8B"/>
          <w:sz w:val="25"/>
        </w:rPr>
        <w:t>}</w:t>
      </w: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?&gt;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>Now open your browser and locate this link </w:t>
      </w:r>
      <w:r w:rsidRPr="009C288F">
        <w:rPr>
          <w:rFonts w:ascii="Consolas" w:eastAsia="Times New Roman" w:hAnsi="Consolas" w:cs="Consolas"/>
          <w:color w:val="EA4C3C"/>
          <w:sz w:val="20"/>
        </w:rPr>
        <w:t>http://localhost/project/insert.php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. If you found message like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User inserted successfully.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288F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data successfully inserted in database.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C288F">
        <w:rPr>
          <w:rFonts w:ascii="Times New Roman" w:eastAsia="Times New Roman" w:hAnsi="Times New Roman" w:cs="Times New Roman"/>
          <w:sz w:val="24"/>
          <w:szCs w:val="24"/>
        </w:rPr>
        <w:br/>
        <w:t>In the above example,</w:t>
      </w:r>
    </w:p>
    <w:p w:rsidR="009C288F" w:rsidRPr="009C288F" w:rsidRDefault="009C288F" w:rsidP="009C288F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First we connect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with PHP using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config.php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file.</w:t>
      </w:r>
    </w:p>
    <w:p w:rsidR="009C288F" w:rsidRPr="009C288F" w:rsidRDefault="009C288F" w:rsidP="009C288F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>If you are working with many database then you can use 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C288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"https://www.codeandtuts.com/select-insert-update-delete-in-php-mysql/" </w:instrText>
      </w:r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mysqli_select_</w:t>
      </w:r>
      <w:proofErr w:type="gramStart"/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db</w:t>
      </w:r>
      <w:proofErr w:type="spellEnd"/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(</w:t>
      </w:r>
      <w:proofErr w:type="gramEnd"/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)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function for select database for particular operation.</w:t>
      </w:r>
    </w:p>
    <w:p w:rsidR="009C288F" w:rsidRPr="009C288F" w:rsidRDefault="009C288F" w:rsidP="009C288F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>Then we use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“INSERT INTO”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 syntax query of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language for insert data into database. After that we use 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C288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"https://php.net/manual/en/mysqli.query.php" </w:instrText>
      </w:r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mysqli_</w:t>
      </w:r>
      <w:proofErr w:type="gramStart"/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query</w:t>
      </w:r>
      <w:proofErr w:type="spellEnd"/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(</w:t>
      </w:r>
      <w:proofErr w:type="gramEnd"/>
      <w:r w:rsidRPr="009C288F">
        <w:rPr>
          <w:rFonts w:ascii="Times New Roman" w:eastAsia="Times New Roman" w:hAnsi="Times New Roman" w:cs="Times New Roman"/>
          <w:color w:val="2980B9"/>
          <w:sz w:val="24"/>
          <w:szCs w:val="24"/>
        </w:rPr>
        <w:t>)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 function for run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syntax query.</w:t>
      </w:r>
    </w:p>
    <w:p w:rsidR="009C288F" w:rsidRPr="009C288F" w:rsidRDefault="009C288F" w:rsidP="009C288F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>Finally use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if…else…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condition to check data is inserted or not.</w:t>
      </w:r>
    </w:p>
    <w:p w:rsidR="009C288F" w:rsidRPr="009C288F" w:rsidRDefault="009C288F" w:rsidP="009C288F">
      <w:pPr>
        <w:spacing w:before="216" w:after="216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Select Data </w:t>
      </w:r>
      <w:proofErr w:type="gramStart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>From</w:t>
      </w:r>
      <w:proofErr w:type="gramEnd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PHP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Let’s get back recently inserted data. To select data from database using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and PHP, we will use </w:t>
      </w:r>
      <w:proofErr w:type="spellStart"/>
      <w:r w:rsidRPr="009C28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select statement.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28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MySQL</w:t>
      </w:r>
      <w:proofErr w:type="spellEnd"/>
      <w:r w:rsidRPr="009C28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SELECT Syntax:</w:t>
      </w:r>
    </w:p>
    <w:p w:rsidR="009C288F" w:rsidRPr="009C288F" w:rsidRDefault="009C288F" w:rsidP="009C288F">
      <w:pPr>
        <w:numPr>
          <w:ilvl w:val="0"/>
          <w:numId w:val="4"/>
        </w:numPr>
        <w:pBdr>
          <w:top w:val="single" w:sz="2" w:space="8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rFonts w:ascii="Consolas" w:eastAsia="Times New Roman" w:hAnsi="Consolas" w:cs="Consolas"/>
          <w:color w:val="2B333A"/>
          <w:sz w:val="18"/>
          <w:szCs w:val="18"/>
        </w:rPr>
      </w:pPr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SELECT field1, field2</w:t>
      </w:r>
      <w:proofErr w:type="gram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,...</w:t>
      </w:r>
      <w:proofErr w:type="gramEnd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 xml:space="preserve"> FROM </w:t>
      </w:r>
      <w:proofErr w:type="spellStart"/>
      <w:r w:rsidRPr="009C288F">
        <w:rPr>
          <w:rFonts w:ascii="inherit" w:eastAsia="Times New Roman" w:hAnsi="inherit" w:cs="Consolas"/>
          <w:color w:val="CFD5E0"/>
          <w:sz w:val="25"/>
          <w:szCs w:val="25"/>
        </w:rPr>
        <w:t>table_name</w:t>
      </w:r>
      <w:proofErr w:type="spellEnd"/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sz w:val="24"/>
          <w:szCs w:val="24"/>
        </w:rPr>
        <w:t>Let’s create one new file called </w:t>
      </w:r>
      <w:proofErr w:type="gramStart"/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select.php 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C288F">
        <w:rPr>
          <w:rFonts w:ascii="Times New Roman" w:eastAsia="Times New Roman" w:hAnsi="Times New Roman" w:cs="Times New Roman"/>
          <w:sz w:val="24"/>
          <w:szCs w:val="24"/>
        </w:rPr>
        <w:t xml:space="preserve"> Copy the below code and paste it inside </w:t>
      </w: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select.php</w:t>
      </w:r>
      <w:r w:rsidRPr="009C288F">
        <w:rPr>
          <w:rFonts w:ascii="Times New Roman" w:eastAsia="Times New Roman" w:hAnsi="Times New Roman" w:cs="Times New Roman"/>
          <w:sz w:val="24"/>
          <w:szCs w:val="24"/>
        </w:rPr>
        <w:t> file.</w:t>
      </w:r>
    </w:p>
    <w:p w:rsidR="009C288F" w:rsidRPr="009C288F" w:rsidRDefault="009C288F" w:rsidP="009C28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8F">
        <w:rPr>
          <w:rFonts w:ascii="Times New Roman" w:eastAsia="Times New Roman" w:hAnsi="Times New Roman" w:cs="Times New Roman"/>
          <w:b/>
          <w:bCs/>
          <w:sz w:val="24"/>
          <w:szCs w:val="24"/>
        </w:rPr>
        <w:t>select.php</w:t>
      </w:r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8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0" w:author="Unknown"/>
          <w:rFonts w:ascii="Consolas" w:eastAsia="Times New Roman" w:hAnsi="Consolas" w:cs="Consolas"/>
          <w:color w:val="2B333A"/>
          <w:sz w:val="18"/>
          <w:szCs w:val="18"/>
        </w:rPr>
      </w:pPr>
      <w:ins w:id="1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&lt;?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php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2" w:author="Unknown"/>
          <w:rFonts w:ascii="Consolas" w:eastAsia="Times New Roman" w:hAnsi="Consolas" w:cs="Consolas"/>
          <w:color w:val="2B333A"/>
          <w:sz w:val="18"/>
          <w:szCs w:val="18"/>
        </w:rPr>
      </w:pPr>
      <w:ins w:id="3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include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'config.php'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4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spellStart"/>
      <w:ins w:id="5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mysqli_select_db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conn,$db_name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6" w:author="Unknown"/>
          <w:rFonts w:ascii="Consolas" w:eastAsia="Times New Roman" w:hAnsi="Consolas" w:cs="Consolas"/>
          <w:color w:val="2B333A"/>
          <w:sz w:val="18"/>
          <w:szCs w:val="18"/>
        </w:rPr>
      </w:pPr>
      <w:ins w:id="7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sql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=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"SELECT * FROM users"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8" w:author="Unknown"/>
          <w:rFonts w:ascii="Consolas" w:eastAsia="Times New Roman" w:hAnsi="Consolas" w:cs="Consolas"/>
          <w:color w:val="2B333A"/>
          <w:sz w:val="18"/>
          <w:szCs w:val="18"/>
        </w:rPr>
      </w:pPr>
      <w:ins w:id="9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$query = 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mysqli_query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conn,$sql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0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" w:author="Unknown"/>
          <w:rFonts w:ascii="Consolas" w:eastAsia="Times New Roman" w:hAnsi="Consolas" w:cs="Consolas"/>
          <w:color w:val="2B333A"/>
          <w:sz w:val="18"/>
          <w:szCs w:val="18"/>
        </w:rPr>
      </w:pPr>
      <w:ins w:id="12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if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!$query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3" w:author="Unknown"/>
          <w:rFonts w:ascii="Consolas" w:eastAsia="Times New Roman" w:hAnsi="Consolas" w:cs="Consolas"/>
          <w:color w:val="2B333A"/>
          <w:sz w:val="18"/>
          <w:szCs w:val="18"/>
        </w:rPr>
      </w:pPr>
      <w:ins w:id="14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{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5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16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"Query does not work."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mysqli_error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;die;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7" w:author="Unknown"/>
          <w:rFonts w:ascii="Consolas" w:eastAsia="Times New Roman" w:hAnsi="Consolas" w:cs="Consolas"/>
          <w:color w:val="2B333A"/>
          <w:sz w:val="18"/>
          <w:szCs w:val="18"/>
        </w:rPr>
      </w:pPr>
      <w:ins w:id="18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}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9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20" w:author="Unknown"/>
          <w:rFonts w:ascii="Consolas" w:eastAsia="Times New Roman" w:hAnsi="Consolas" w:cs="Consolas"/>
          <w:color w:val="2B333A"/>
          <w:sz w:val="18"/>
          <w:szCs w:val="18"/>
        </w:rPr>
      </w:pPr>
      <w:ins w:id="21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while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$data = 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mysqli_fetch_array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$query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))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22" w:author="Unknown"/>
          <w:rFonts w:ascii="Consolas" w:eastAsia="Times New Roman" w:hAnsi="Consolas" w:cs="Consolas"/>
          <w:color w:val="2B333A"/>
          <w:sz w:val="18"/>
          <w:szCs w:val="18"/>
        </w:rPr>
      </w:pPr>
      <w:ins w:id="23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{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24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25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"Id = 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.$data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[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'id'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]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"&lt;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br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>&gt;"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26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27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Firstname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 xml:space="preserve"> = 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.$data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[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firstname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>'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]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"&lt;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br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>&gt;"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28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29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Lastname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 xml:space="preserve"> = 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.$data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[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lastname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>'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]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"&lt;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br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>&gt;"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30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31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"Email = 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.$data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[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'email'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]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"&lt;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br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>&gt;&lt;hr&gt;"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32" w:author="Unknown"/>
          <w:rFonts w:ascii="Consolas" w:eastAsia="Times New Roman" w:hAnsi="Consolas" w:cs="Consolas"/>
          <w:color w:val="2B333A"/>
          <w:sz w:val="18"/>
          <w:szCs w:val="18"/>
        </w:rPr>
      </w:pPr>
      <w:ins w:id="33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}</w:t>
        </w:r>
      </w:ins>
    </w:p>
    <w:p w:rsidR="009C288F" w:rsidRPr="009C288F" w:rsidRDefault="009C288F" w:rsidP="009C288F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ins w:id="34" w:author="Unknown"/>
          <w:rFonts w:ascii="Consolas" w:eastAsia="Times New Roman" w:hAnsi="Consolas" w:cs="Consolas"/>
          <w:color w:val="2B333A"/>
          <w:sz w:val="18"/>
          <w:szCs w:val="18"/>
        </w:rPr>
      </w:pPr>
      <w:ins w:id="35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?&gt;</w:t>
        </w:r>
      </w:ins>
    </w:p>
    <w:p w:rsidR="009C288F" w:rsidRPr="009C288F" w:rsidRDefault="009C288F" w:rsidP="009C288F">
      <w:pPr>
        <w:spacing w:after="36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</w:rPr>
      </w:pPr>
      <w:ins w:id="37" w:author="Unknown"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Result:</w:t>
        </w:r>
      </w:ins>
    </w:p>
    <w:p w:rsidR="009C288F" w:rsidRPr="009C288F" w:rsidRDefault="009C288F" w:rsidP="009C288F">
      <w:pPr>
        <w:spacing w:after="360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</w:rPr>
      </w:pPr>
      <w:ins w:id="39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Id = 1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Firstname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= Om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Lastname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= </w:t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Dayal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br/>
          <w:t>Email = Om@xmail.com</w:t>
        </w:r>
      </w:ins>
    </w:p>
    <w:p w:rsidR="009C288F" w:rsidRPr="009C288F" w:rsidRDefault="009C288F" w:rsidP="009C288F">
      <w:pPr>
        <w:spacing w:after="360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</w:rPr>
      </w:pPr>
      <w:ins w:id="41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Now open browser and navigate path name </w:t>
        </w:r>
        <w:r w:rsidRPr="009C288F">
          <w:rPr>
            <w:rFonts w:ascii="Consolas" w:eastAsia="Times New Roman" w:hAnsi="Consolas" w:cs="Consolas"/>
            <w:color w:val="EA4C3C"/>
            <w:sz w:val="20"/>
          </w:rPr>
          <w:t>http://localhost/project/select.php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. You will find out users name and detail.</w:t>
        </w:r>
      </w:ins>
    </w:p>
    <w:p w:rsidR="009C288F" w:rsidRPr="009C288F" w:rsidRDefault="009C288F" w:rsidP="009C288F">
      <w:pPr>
        <w:spacing w:before="216" w:after="216" w:line="240" w:lineRule="auto"/>
        <w:outlineLvl w:val="1"/>
        <w:rPr>
          <w:ins w:id="42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43" w:author="Unknown"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lastRenderedPageBreak/>
          <w:t xml:space="preserve">Update Data </w:t>
        </w:r>
        <w:proofErr w:type="gramStart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In</w:t>
        </w:r>
        <w:proofErr w:type="gramEnd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Using PHP</w:t>
        </w:r>
      </w:ins>
    </w:p>
    <w:p w:rsidR="009C288F" w:rsidRPr="009C288F" w:rsidRDefault="009C288F" w:rsidP="009C288F">
      <w:pPr>
        <w:spacing w:after="36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ins w:id="45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Let’s change or update database record info by using </w:t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“UPDATE </w:t>
        </w:r>
        <w:proofErr w:type="gramStart"/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“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query</w:t>
        </w:r>
        <w:proofErr w:type="gram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. You can check more about </w:t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"https://dev.mysql.com/doc/refman/8.0/en/update.html" \t "_blank" </w:instrTex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9C288F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 xml:space="preserve"> UPDATE query here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.  Here we use table ID field as reference field to update the record. See the below example. First of all </w:t>
        </w:r>
        <w:proofErr w:type="spellStart"/>
        <w:proofErr w:type="gram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lets</w:t>
        </w:r>
        <w:proofErr w:type="spellEnd"/>
        <w:proofErr w:type="gram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check </w:t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Update syntax.</w:t>
        </w:r>
      </w:ins>
    </w:p>
    <w:p w:rsidR="009C288F" w:rsidRPr="009C288F" w:rsidRDefault="009C288F" w:rsidP="009C288F">
      <w:pPr>
        <w:spacing w:after="36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7" w:author="Unknown">
        <w:r w:rsidRPr="009C288F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 xml:space="preserve"> UPDATE Syntax</w:t>
        </w:r>
      </w:ins>
    </w:p>
    <w:p w:rsidR="009C288F" w:rsidRPr="009C288F" w:rsidRDefault="009C288F" w:rsidP="009C288F">
      <w:pPr>
        <w:numPr>
          <w:ilvl w:val="0"/>
          <w:numId w:val="6"/>
        </w:numPr>
        <w:pBdr>
          <w:top w:val="single" w:sz="2" w:space="8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ins w:id="48" w:author="Unknown"/>
          <w:rFonts w:ascii="Consolas" w:eastAsia="Times New Roman" w:hAnsi="Consolas" w:cs="Consolas"/>
          <w:color w:val="2B333A"/>
          <w:sz w:val="18"/>
          <w:szCs w:val="18"/>
        </w:rPr>
      </w:pPr>
      <w:ins w:id="49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UPDATE 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table_name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SET field = new-value WHERE field = condition;</w:t>
        </w:r>
      </w:ins>
    </w:p>
    <w:p w:rsidR="009C288F" w:rsidRPr="009C288F" w:rsidRDefault="009C288F" w:rsidP="009C288F">
      <w:pPr>
        <w:spacing w:after="36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</w:rPr>
      </w:pPr>
      <w:ins w:id="51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Create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and copy the below code and paste it inside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file.</w:t>
        </w:r>
      </w:ins>
    </w:p>
    <w:p w:rsidR="009C288F" w:rsidRPr="009C288F" w:rsidRDefault="009C288F" w:rsidP="009C288F">
      <w:pPr>
        <w:shd w:val="clear" w:color="auto" w:fill="F8F8F8"/>
        <w:spacing w:line="240" w:lineRule="auto"/>
        <w:rPr>
          <w:ins w:id="52" w:author="Unknown"/>
          <w:rFonts w:ascii="Times New Roman" w:eastAsia="Times New Roman" w:hAnsi="Times New Roman" w:cs="Times New Roman"/>
          <w:sz w:val="28"/>
          <w:szCs w:val="28"/>
        </w:rPr>
      </w:pPr>
      <w:ins w:id="53" w:author="Unknown">
        <w:r w:rsidRPr="009C288F">
          <w:rPr>
            <w:rFonts w:ascii="Times New Roman" w:eastAsia="Times New Roman" w:hAnsi="Times New Roman" w:cs="Times New Roman"/>
            <w:sz w:val="28"/>
            <w:szCs w:val="28"/>
          </w:rPr>
          <w:t xml:space="preserve">Remember that you </w:t>
        </w:r>
        <w:proofErr w:type="spellStart"/>
        <w:r w:rsidRPr="009C288F">
          <w:rPr>
            <w:rFonts w:ascii="Times New Roman" w:eastAsia="Times New Roman" w:hAnsi="Times New Roman" w:cs="Times New Roman"/>
            <w:sz w:val="28"/>
            <w:szCs w:val="28"/>
          </w:rPr>
          <w:t>can not</w:t>
        </w:r>
        <w:proofErr w:type="spellEnd"/>
        <w:r w:rsidRPr="009C288F">
          <w:rPr>
            <w:rFonts w:ascii="Times New Roman" w:eastAsia="Times New Roman" w:hAnsi="Times New Roman" w:cs="Times New Roman"/>
            <w:sz w:val="28"/>
            <w:szCs w:val="28"/>
          </w:rPr>
          <w:t xml:space="preserve"> update single record without any reference field otherwise whole table data will updated.</w:t>
        </w:r>
      </w:ins>
    </w:p>
    <w:p w:rsidR="009C288F" w:rsidRPr="009C288F" w:rsidRDefault="009C288F" w:rsidP="009C288F">
      <w:pPr>
        <w:spacing w:after="360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</w:rPr>
      </w:pPr>
      <w:ins w:id="55" w:author="Unknown"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update.php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8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56" w:author="Unknown"/>
          <w:rFonts w:ascii="Consolas" w:eastAsia="Times New Roman" w:hAnsi="Consolas" w:cs="Consolas"/>
          <w:color w:val="2B333A"/>
          <w:sz w:val="18"/>
          <w:szCs w:val="18"/>
        </w:rPr>
      </w:pPr>
      <w:ins w:id="57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&lt;?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php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58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59" w:author="Unknown"/>
          <w:rFonts w:ascii="Consolas" w:eastAsia="Times New Roman" w:hAnsi="Consolas" w:cs="Consolas"/>
          <w:color w:val="2B333A"/>
          <w:sz w:val="18"/>
          <w:szCs w:val="18"/>
        </w:rPr>
      </w:pPr>
      <w:ins w:id="60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include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'config.php'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61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spellStart"/>
      <w:ins w:id="62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mysqli_select_db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, 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db_name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63" w:author="Unknown"/>
          <w:rFonts w:ascii="Consolas" w:eastAsia="Times New Roman" w:hAnsi="Consolas" w:cs="Consolas"/>
          <w:color w:val="2B333A"/>
          <w:sz w:val="18"/>
          <w:szCs w:val="18"/>
        </w:rPr>
      </w:pPr>
      <w:ins w:id="64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sql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=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 xml:space="preserve">"UPDATE users SET 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firstname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 xml:space="preserve"> = '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OM_new',lastname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 xml:space="preserve"> = '</w:t>
        </w:r>
        <w:proofErr w:type="spellStart"/>
        <w:r w:rsidRPr="009C288F">
          <w:rPr>
            <w:rFonts w:ascii="inherit" w:eastAsia="Times New Roman" w:hAnsi="inherit" w:cs="Consolas"/>
            <w:color w:val="7CC379"/>
            <w:sz w:val="25"/>
          </w:rPr>
          <w:t>Dayal_new',email</w:t>
        </w:r>
        <w:proofErr w:type="spellEnd"/>
        <w:r w:rsidRPr="009C288F">
          <w:rPr>
            <w:rFonts w:ascii="inherit" w:eastAsia="Times New Roman" w:hAnsi="inherit" w:cs="Consolas"/>
            <w:color w:val="7CC379"/>
            <w:sz w:val="25"/>
          </w:rPr>
          <w:t xml:space="preserve"> = 'om@new.com' WHERE id=1 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65" w:author="Unknown"/>
          <w:rFonts w:ascii="Consolas" w:eastAsia="Times New Roman" w:hAnsi="Consolas" w:cs="Consolas"/>
          <w:color w:val="2B333A"/>
          <w:sz w:val="18"/>
          <w:szCs w:val="18"/>
        </w:rPr>
      </w:pPr>
      <w:ins w:id="66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$query = 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mysqli_query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conn,$sql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67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68" w:author="Unknown"/>
          <w:rFonts w:ascii="Consolas" w:eastAsia="Times New Roman" w:hAnsi="Consolas" w:cs="Consolas"/>
          <w:color w:val="2B333A"/>
          <w:sz w:val="18"/>
          <w:szCs w:val="18"/>
        </w:rPr>
      </w:pPr>
      <w:ins w:id="69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if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!$query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70" w:author="Unknown"/>
          <w:rFonts w:ascii="Consolas" w:eastAsia="Times New Roman" w:hAnsi="Consolas" w:cs="Consolas"/>
          <w:color w:val="2B333A"/>
          <w:sz w:val="18"/>
          <w:szCs w:val="18"/>
        </w:rPr>
      </w:pPr>
      <w:ins w:id="71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{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72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73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"Query does not work."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mysqli_error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;die;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74" w:author="Unknown"/>
          <w:rFonts w:ascii="Consolas" w:eastAsia="Times New Roman" w:hAnsi="Consolas" w:cs="Consolas"/>
          <w:color w:val="2B333A"/>
          <w:sz w:val="18"/>
          <w:szCs w:val="18"/>
        </w:rPr>
      </w:pPr>
      <w:ins w:id="75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}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76" w:author="Unknown"/>
          <w:rFonts w:ascii="Consolas" w:eastAsia="Times New Roman" w:hAnsi="Consolas" w:cs="Consolas"/>
          <w:color w:val="2B333A"/>
          <w:sz w:val="18"/>
          <w:szCs w:val="18"/>
        </w:rPr>
      </w:pPr>
      <w:ins w:id="77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else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78" w:author="Unknown"/>
          <w:rFonts w:ascii="Consolas" w:eastAsia="Times New Roman" w:hAnsi="Consolas" w:cs="Consolas"/>
          <w:color w:val="2B333A"/>
          <w:sz w:val="18"/>
          <w:szCs w:val="18"/>
        </w:rPr>
      </w:pPr>
      <w:ins w:id="79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{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80" w:author="Unknown"/>
          <w:rFonts w:ascii="Consolas" w:eastAsia="Times New Roman" w:hAnsi="Consolas" w:cs="Consolas"/>
          <w:color w:val="2B333A"/>
          <w:sz w:val="18"/>
          <w:szCs w:val="18"/>
        </w:rPr>
      </w:pPr>
      <w:ins w:id="81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echo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"Data successfully updated"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82" w:author="Unknown"/>
          <w:rFonts w:ascii="Consolas" w:eastAsia="Times New Roman" w:hAnsi="Consolas" w:cs="Consolas"/>
          <w:color w:val="2B333A"/>
          <w:sz w:val="18"/>
          <w:szCs w:val="18"/>
        </w:rPr>
      </w:pPr>
      <w:ins w:id="83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}</w:t>
        </w:r>
      </w:ins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84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ins w:id="85" w:author="Unknown"/>
          <w:rFonts w:ascii="Consolas" w:eastAsia="Times New Roman" w:hAnsi="Consolas" w:cs="Consolas"/>
          <w:color w:val="2B333A"/>
          <w:sz w:val="18"/>
          <w:szCs w:val="18"/>
        </w:rPr>
      </w:pPr>
      <w:ins w:id="86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?&gt;</w:t>
        </w:r>
      </w:ins>
    </w:p>
    <w:p w:rsidR="009C288F" w:rsidRPr="009C288F" w:rsidRDefault="009C288F" w:rsidP="009C288F">
      <w:pPr>
        <w:spacing w:after="360" w:line="240" w:lineRule="auto"/>
        <w:rPr>
          <w:ins w:id="87" w:author="Unknown"/>
          <w:rFonts w:ascii="Times New Roman" w:eastAsia="Times New Roman" w:hAnsi="Times New Roman" w:cs="Times New Roman"/>
          <w:sz w:val="24"/>
          <w:szCs w:val="24"/>
        </w:rPr>
      </w:pPr>
      <w:ins w:id="88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Now open your browser and locate path </w:t>
        </w:r>
        <w:r w:rsidRPr="009C288F">
          <w:rPr>
            <w:rFonts w:ascii="Consolas" w:eastAsia="Times New Roman" w:hAnsi="Consolas" w:cs="Consolas"/>
            <w:color w:val="EA4C3C"/>
            <w:sz w:val="20"/>
          </w:rPr>
          <w:t>http://localhost/product/update.php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. If you find message like this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 successfully updated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gram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then</w:t>
        </w:r>
        <w:proofErr w:type="gram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your record is update successfully otherwise you have error in </w:t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syntax or something else.</w:t>
        </w:r>
      </w:ins>
    </w:p>
    <w:p w:rsidR="009C288F" w:rsidRPr="009C288F" w:rsidRDefault="009C288F" w:rsidP="009C288F">
      <w:pPr>
        <w:spacing w:before="216" w:after="216" w:line="240" w:lineRule="auto"/>
        <w:outlineLvl w:val="1"/>
        <w:rPr>
          <w:ins w:id="89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90" w:author="Unknown"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Delete Data </w:t>
        </w:r>
        <w:proofErr w:type="gramStart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In</w:t>
        </w:r>
        <w:proofErr w:type="gramEnd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Using PHP</w:t>
        </w:r>
      </w:ins>
    </w:p>
    <w:p w:rsidR="009C288F" w:rsidRPr="009C288F" w:rsidRDefault="009C288F" w:rsidP="009C288F">
      <w:pPr>
        <w:spacing w:after="360" w:line="240" w:lineRule="auto"/>
        <w:rPr>
          <w:ins w:id="91" w:author="Unknown"/>
          <w:rFonts w:ascii="Times New Roman" w:eastAsia="Times New Roman" w:hAnsi="Times New Roman" w:cs="Times New Roman"/>
          <w:sz w:val="24"/>
          <w:szCs w:val="24"/>
        </w:rPr>
      </w:pPr>
      <w:ins w:id="92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To delete data from database, you can use 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"https://dev.mysql.com/doc/refman/5.5/en/delete.html" \t "_blank" </w:instrTex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9C288F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</w:rPr>
          <w:t>DELETE</w:t>
        </w:r>
        <w:r w:rsidRPr="009C288F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> </w:t>
        </w:r>
        <w:proofErr w:type="spellStart"/>
        <w:r w:rsidRPr="009C288F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 xml:space="preserve"> syntax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. Here also you want any reference field to delete data. See the below example for more description.</w:t>
        </w:r>
      </w:ins>
    </w:p>
    <w:p w:rsidR="009C288F" w:rsidRPr="009C288F" w:rsidRDefault="009C288F" w:rsidP="009C288F">
      <w:pPr>
        <w:spacing w:after="360" w:line="240" w:lineRule="auto"/>
        <w:rPr>
          <w:ins w:id="9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94" w:author="Unknown">
        <w:r w:rsidRPr="009C288F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 xml:space="preserve"> DELETE Syntax</w:t>
        </w:r>
      </w:ins>
    </w:p>
    <w:p w:rsidR="009C288F" w:rsidRPr="009C288F" w:rsidRDefault="009C288F" w:rsidP="009C288F">
      <w:pPr>
        <w:numPr>
          <w:ilvl w:val="0"/>
          <w:numId w:val="8"/>
        </w:numPr>
        <w:pBdr>
          <w:top w:val="single" w:sz="2" w:space="8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ins w:id="95" w:author="Unknown"/>
          <w:rFonts w:ascii="Consolas" w:eastAsia="Times New Roman" w:hAnsi="Consolas" w:cs="Consolas"/>
          <w:color w:val="2B333A"/>
          <w:sz w:val="18"/>
          <w:szCs w:val="18"/>
        </w:rPr>
      </w:pPr>
      <w:ins w:id="96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DELETE FROM 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table_name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[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WHERE Clause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]</w:t>
        </w:r>
      </w:ins>
    </w:p>
    <w:p w:rsidR="009C288F" w:rsidRPr="009C288F" w:rsidRDefault="009C288F" w:rsidP="009C288F">
      <w:pPr>
        <w:spacing w:after="360" w:line="240" w:lineRule="auto"/>
        <w:rPr>
          <w:ins w:id="97" w:author="Unknown"/>
          <w:rFonts w:ascii="Times New Roman" w:eastAsia="Times New Roman" w:hAnsi="Times New Roman" w:cs="Times New Roman"/>
          <w:sz w:val="24"/>
          <w:szCs w:val="24"/>
        </w:rPr>
      </w:pPr>
      <w:ins w:id="98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Create a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delete.php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file, copy the below code and paste it inside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delete.php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file.</w:t>
        </w:r>
      </w:ins>
    </w:p>
    <w:p w:rsidR="009C288F" w:rsidRPr="009C288F" w:rsidRDefault="009C288F" w:rsidP="009C288F">
      <w:pPr>
        <w:spacing w:after="360" w:line="240" w:lineRule="auto"/>
        <w:rPr>
          <w:ins w:id="99" w:author="Unknown"/>
          <w:rFonts w:ascii="Times New Roman" w:eastAsia="Times New Roman" w:hAnsi="Times New Roman" w:cs="Times New Roman"/>
          <w:sz w:val="24"/>
          <w:szCs w:val="24"/>
        </w:rPr>
      </w:pPr>
      <w:ins w:id="100" w:author="Unknown"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delete.php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8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01" w:author="Unknown"/>
          <w:rFonts w:ascii="Consolas" w:eastAsia="Times New Roman" w:hAnsi="Consolas" w:cs="Consolas"/>
          <w:color w:val="2B333A"/>
          <w:sz w:val="18"/>
          <w:szCs w:val="18"/>
        </w:rPr>
      </w:pPr>
      <w:ins w:id="102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&lt;?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php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03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04" w:author="Unknown"/>
          <w:rFonts w:ascii="Consolas" w:eastAsia="Times New Roman" w:hAnsi="Consolas" w:cs="Consolas"/>
          <w:color w:val="2B333A"/>
          <w:sz w:val="18"/>
          <w:szCs w:val="18"/>
        </w:rPr>
      </w:pPr>
      <w:ins w:id="105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include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'config.php'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06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spellStart"/>
      <w:ins w:id="107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mysqli_select_db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conn,$db_name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08" w:author="Unknown"/>
          <w:rFonts w:ascii="Consolas" w:eastAsia="Times New Roman" w:hAnsi="Consolas" w:cs="Consolas"/>
          <w:color w:val="2B333A"/>
          <w:sz w:val="18"/>
          <w:szCs w:val="18"/>
        </w:rPr>
      </w:pPr>
      <w:ins w:id="109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sql</w:t>
        </w:r>
        <w:proofErr w:type="spell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=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"DELETE FROM users WHERE id = 1"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0" w:author="Unknown"/>
          <w:rFonts w:ascii="Consolas" w:eastAsia="Times New Roman" w:hAnsi="Consolas" w:cs="Consolas"/>
          <w:color w:val="2B333A"/>
          <w:sz w:val="18"/>
          <w:szCs w:val="18"/>
        </w:rPr>
      </w:pPr>
      <w:ins w:id="111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$query = 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mysqli_query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conn,$sql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2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3" w:author="Unknown"/>
          <w:rFonts w:ascii="Consolas" w:eastAsia="Times New Roman" w:hAnsi="Consolas" w:cs="Consolas"/>
          <w:color w:val="2B333A"/>
          <w:sz w:val="18"/>
          <w:szCs w:val="18"/>
        </w:rPr>
      </w:pPr>
      <w:ins w:id="114" w:author="Unknown"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if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!$query</w:t>
        </w:r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5" w:author="Unknown"/>
          <w:rFonts w:ascii="Consolas" w:eastAsia="Times New Roman" w:hAnsi="Consolas" w:cs="Consolas"/>
          <w:color w:val="2B333A"/>
          <w:sz w:val="18"/>
          <w:szCs w:val="18"/>
        </w:rPr>
      </w:pPr>
      <w:ins w:id="116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{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7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118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"Query does not work."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.</w:t>
        </w:r>
        <w:proofErr w:type="spellStart"/>
        <w:r w:rsidRPr="009C288F">
          <w:rPr>
            <w:rFonts w:ascii="inherit" w:eastAsia="Times New Roman" w:hAnsi="inherit" w:cs="Consolas"/>
            <w:b/>
            <w:bCs/>
            <w:color w:val="D171DD"/>
            <w:sz w:val="25"/>
          </w:rPr>
          <w:t>mysqli_error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(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$</w:t>
        </w:r>
        <w:proofErr w:type="spellStart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conn</w:t>
        </w:r>
        <w:proofErr w:type="spellEnd"/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)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;die;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19" w:author="Unknown"/>
          <w:rFonts w:ascii="Consolas" w:eastAsia="Times New Roman" w:hAnsi="Consolas" w:cs="Consolas"/>
          <w:color w:val="2B333A"/>
          <w:sz w:val="18"/>
          <w:szCs w:val="18"/>
        </w:rPr>
      </w:pPr>
      <w:ins w:id="120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}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21" w:author="Unknown"/>
          <w:rFonts w:ascii="Consolas" w:eastAsia="Times New Roman" w:hAnsi="Consolas" w:cs="Consolas"/>
          <w:color w:val="2B333A"/>
          <w:sz w:val="18"/>
          <w:szCs w:val="18"/>
        </w:rPr>
      </w:pPr>
      <w:ins w:id="122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else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23" w:author="Unknown"/>
          <w:rFonts w:ascii="Consolas" w:eastAsia="Times New Roman" w:hAnsi="Consolas" w:cs="Consolas"/>
          <w:color w:val="2B333A"/>
          <w:sz w:val="18"/>
          <w:szCs w:val="18"/>
        </w:rPr>
      </w:pPr>
      <w:ins w:id="124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{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25" w:author="Unknown"/>
          <w:rFonts w:ascii="Consolas" w:eastAsia="Times New Roman" w:hAnsi="Consolas" w:cs="Consolas"/>
          <w:color w:val="2B333A"/>
          <w:sz w:val="18"/>
          <w:szCs w:val="18"/>
        </w:rPr>
      </w:pPr>
      <w:proofErr w:type="gramStart"/>
      <w:ins w:id="126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echo</w:t>
        </w:r>
        <w:proofErr w:type="gramEnd"/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 xml:space="preserve"> </w:t>
        </w:r>
        <w:r w:rsidRPr="009C288F">
          <w:rPr>
            <w:rFonts w:ascii="inherit" w:eastAsia="Times New Roman" w:hAnsi="inherit" w:cs="Consolas"/>
            <w:color w:val="7CC379"/>
            <w:sz w:val="25"/>
          </w:rPr>
          <w:t>"Data successfully delete."</w:t>
        </w:r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;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27" w:author="Unknown"/>
          <w:rFonts w:ascii="Consolas" w:eastAsia="Times New Roman" w:hAnsi="Consolas" w:cs="Consolas"/>
          <w:color w:val="2B333A"/>
          <w:sz w:val="18"/>
          <w:szCs w:val="18"/>
        </w:rPr>
      </w:pPr>
      <w:ins w:id="128" w:author="Unknown">
        <w:r w:rsidRPr="009C288F">
          <w:rPr>
            <w:rFonts w:ascii="inherit" w:eastAsia="Times New Roman" w:hAnsi="inherit" w:cs="Consolas"/>
            <w:b/>
            <w:bCs/>
            <w:color w:val="6B7C8B"/>
            <w:sz w:val="25"/>
          </w:rPr>
          <w:t>}</w:t>
        </w:r>
      </w:ins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91" w:lineRule="atLeast"/>
        <w:ind w:left="0"/>
        <w:rPr>
          <w:ins w:id="129" w:author="Unknown"/>
          <w:rFonts w:ascii="Consolas" w:eastAsia="Times New Roman" w:hAnsi="Consolas" w:cs="Consolas"/>
          <w:color w:val="2B333A"/>
          <w:sz w:val="18"/>
          <w:szCs w:val="18"/>
        </w:rPr>
      </w:pPr>
    </w:p>
    <w:p w:rsidR="009C288F" w:rsidRPr="009C288F" w:rsidRDefault="009C288F" w:rsidP="009C288F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8" w:color="FFFFFF"/>
          <w:right w:val="single" w:sz="2" w:space="8" w:color="FFFFFF"/>
        </w:pBdr>
        <w:spacing w:after="0" w:line="291" w:lineRule="atLeast"/>
        <w:ind w:left="0"/>
        <w:rPr>
          <w:ins w:id="130" w:author="Unknown"/>
          <w:rFonts w:ascii="Consolas" w:eastAsia="Times New Roman" w:hAnsi="Consolas" w:cs="Consolas"/>
          <w:color w:val="2B333A"/>
          <w:sz w:val="18"/>
          <w:szCs w:val="18"/>
        </w:rPr>
      </w:pPr>
      <w:ins w:id="131" w:author="Unknown">
        <w:r w:rsidRPr="009C288F">
          <w:rPr>
            <w:rFonts w:ascii="inherit" w:eastAsia="Times New Roman" w:hAnsi="inherit" w:cs="Consolas"/>
            <w:color w:val="CFD5E0"/>
            <w:sz w:val="25"/>
            <w:szCs w:val="25"/>
          </w:rPr>
          <w:t>?&gt;</w:t>
        </w:r>
      </w:ins>
    </w:p>
    <w:p w:rsidR="009C288F" w:rsidRPr="009C288F" w:rsidRDefault="009C288F" w:rsidP="009C288F">
      <w:pPr>
        <w:spacing w:after="360" w:line="240" w:lineRule="auto"/>
        <w:rPr>
          <w:ins w:id="132" w:author="Unknown"/>
          <w:rFonts w:ascii="Times New Roman" w:eastAsia="Times New Roman" w:hAnsi="Times New Roman" w:cs="Times New Roman"/>
          <w:sz w:val="24"/>
          <w:szCs w:val="24"/>
        </w:rPr>
      </w:pPr>
      <w:ins w:id="133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Now open your browser and locate the path </w:t>
        </w:r>
        <w:r w:rsidRPr="009C288F">
          <w:rPr>
            <w:rFonts w:ascii="Consolas" w:eastAsia="Times New Roman" w:hAnsi="Consolas" w:cs="Consolas"/>
            <w:color w:val="EA4C3C"/>
            <w:sz w:val="20"/>
          </w:rPr>
          <w:t>http://localhost/project/delete.php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. If you find message like this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 successfully delete.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 Then you have done it. Your data is deleted from database. Check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Users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 table in </w:t>
        </w:r>
        <w:proofErr w:type="spell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PhpMyAdmin</w:t>
        </w:r>
        <w:proofErr w:type="spell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C288F" w:rsidRPr="009C288F" w:rsidRDefault="009C288F" w:rsidP="009C288F">
      <w:pPr>
        <w:spacing w:after="360" w:line="240" w:lineRule="auto"/>
        <w:rPr>
          <w:ins w:id="134" w:author="Unknown"/>
          <w:rFonts w:ascii="Times New Roman" w:eastAsia="Times New Roman" w:hAnsi="Times New Roman" w:cs="Times New Roman"/>
          <w:sz w:val="24"/>
          <w:szCs w:val="24"/>
        </w:rPr>
      </w:pPr>
      <w:ins w:id="135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I hope that you like this </w:t>
        </w:r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 xml:space="preserve">Select Insert Update Delete database operations in </w:t>
        </w:r>
        <w:proofErr w:type="spellStart"/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MySQL</w:t>
        </w:r>
        <w:proofErr w:type="spellEnd"/>
        <w:r w:rsidRPr="009C288F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 xml:space="preserve"> using PHP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 code tutorial. Please share it with your friends and circle. If you have any questions while performing </w:t>
        </w:r>
        <w:proofErr w:type="gramStart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>this tutorials</w:t>
        </w:r>
        <w:proofErr w:type="gramEnd"/>
        <w:r w:rsidRPr="009C288F">
          <w:rPr>
            <w:rFonts w:ascii="Times New Roman" w:eastAsia="Times New Roman" w:hAnsi="Times New Roman" w:cs="Times New Roman"/>
            <w:sz w:val="24"/>
            <w:szCs w:val="24"/>
          </w:rPr>
          <w:t xml:space="preserve"> then please let me know in comment. I will surely help you. Thank you very much </w:t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9C288F">
          <w:rPr>
            <w:rFonts w:ascii="Times New Roman" w:eastAsia="Times New Roman" w:hAnsi="Times New Roman" w:cs="Times New Roman"/>
            <w:sz w:val="24"/>
            <w:szCs w:val="24"/>
          </w:rPr>
          <w:instrText xml:space="preserve"> INCLUDEPICTURE "https://s.w.org/images/core/emoji/11/svg/1f642.svg" \* MERGEFORMATINET </w:instrText>
        </w:r>
      </w:ins>
      <w:r w:rsidRPr="009C288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C288F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3.75pt;height:23.75pt"/>
        </w:pict>
      </w:r>
      <w:ins w:id="136" w:author="Unknown">
        <w:r w:rsidRPr="009C288F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C72E6" w:rsidRDefault="00BC72E6"/>
    <w:sectPr w:rsidR="00BC72E6" w:rsidSect="00BC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31C2"/>
    <w:multiLevelType w:val="multilevel"/>
    <w:tmpl w:val="327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A50EA"/>
    <w:multiLevelType w:val="multilevel"/>
    <w:tmpl w:val="B47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C91AF9"/>
    <w:multiLevelType w:val="multilevel"/>
    <w:tmpl w:val="F6D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3220D"/>
    <w:multiLevelType w:val="multilevel"/>
    <w:tmpl w:val="1718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A4558"/>
    <w:multiLevelType w:val="multilevel"/>
    <w:tmpl w:val="0D6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45B93"/>
    <w:multiLevelType w:val="multilevel"/>
    <w:tmpl w:val="E0D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2628F"/>
    <w:multiLevelType w:val="multilevel"/>
    <w:tmpl w:val="BA4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11419"/>
    <w:multiLevelType w:val="multilevel"/>
    <w:tmpl w:val="A49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66893"/>
    <w:multiLevelType w:val="multilevel"/>
    <w:tmpl w:val="38E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C288F"/>
    <w:rsid w:val="009C288F"/>
    <w:rsid w:val="00BC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E6"/>
  </w:style>
  <w:style w:type="paragraph" w:styleId="Heading2">
    <w:name w:val="heading 2"/>
    <w:basedOn w:val="Normal"/>
    <w:link w:val="Heading2Char"/>
    <w:uiPriority w:val="9"/>
    <w:qFormat/>
    <w:rsid w:val="009C2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9C288F"/>
  </w:style>
  <w:style w:type="paragraph" w:styleId="NormalWeb">
    <w:name w:val="Normal (Web)"/>
    <w:basedOn w:val="Normal"/>
    <w:uiPriority w:val="99"/>
    <w:semiHidden/>
    <w:unhideWhenUsed/>
    <w:rsid w:val="009C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88F"/>
    <w:rPr>
      <w:b/>
      <w:bCs/>
    </w:rPr>
  </w:style>
  <w:style w:type="character" w:styleId="Emphasis">
    <w:name w:val="Emphasis"/>
    <w:basedOn w:val="DefaultParagraphFont"/>
    <w:uiPriority w:val="20"/>
    <w:qFormat/>
    <w:rsid w:val="009C288F"/>
    <w:rPr>
      <w:i/>
      <w:iCs/>
    </w:rPr>
  </w:style>
  <w:style w:type="character" w:customStyle="1" w:styleId="br0">
    <w:name w:val="br0"/>
    <w:basedOn w:val="DefaultParagraphFont"/>
    <w:rsid w:val="009C288F"/>
  </w:style>
  <w:style w:type="character" w:customStyle="1" w:styleId="kw1">
    <w:name w:val="kw1"/>
    <w:basedOn w:val="DefaultParagraphFont"/>
    <w:rsid w:val="009C288F"/>
  </w:style>
  <w:style w:type="character" w:customStyle="1" w:styleId="st0">
    <w:name w:val="st0"/>
    <w:basedOn w:val="DefaultParagraphFont"/>
    <w:rsid w:val="009C288F"/>
  </w:style>
  <w:style w:type="character" w:customStyle="1" w:styleId="co1">
    <w:name w:val="co1"/>
    <w:basedOn w:val="DefaultParagraphFont"/>
    <w:rsid w:val="009C288F"/>
  </w:style>
  <w:style w:type="character" w:styleId="HTMLCode">
    <w:name w:val="HTML Code"/>
    <w:basedOn w:val="DefaultParagraphFont"/>
    <w:uiPriority w:val="99"/>
    <w:semiHidden/>
    <w:unhideWhenUsed/>
    <w:rsid w:val="009C28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28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8" w:color="1E73BE"/>
            <w:bottom w:val="none" w:sz="0" w:space="0" w:color="auto"/>
            <w:right w:val="none" w:sz="0" w:space="0" w:color="auto"/>
          </w:divBdr>
        </w:div>
        <w:div w:id="8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729</Words>
  <Characters>4156</Characters>
  <Application>Microsoft Office Word</Application>
  <DocSecurity>0</DocSecurity>
  <Lines>34</Lines>
  <Paragraphs>9</Paragraphs>
  <ScaleCrop>false</ScaleCrop>
  <Company>Deftones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Badeleya</dc:creator>
  <cp:lastModifiedBy>Badeleya</cp:lastModifiedBy>
  <cp:revision>1</cp:revision>
  <dcterms:created xsi:type="dcterms:W3CDTF">2019-10-10T04:42:00Z</dcterms:created>
  <dcterms:modified xsi:type="dcterms:W3CDTF">2019-10-10T04:45:00Z</dcterms:modified>
</cp:coreProperties>
</file>